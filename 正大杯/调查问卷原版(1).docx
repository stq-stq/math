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61485">
      <w:pPr>
        <w:rPr>
          <w:rFonts w:ascii="黑体" w:hAnsi="黑体" w:eastAsia="黑体" w:cs="黑体"/>
          <w:sz w:val="28"/>
          <w:szCs w:val="28"/>
          <w:highlight w:val="none"/>
        </w:rPr>
      </w:pPr>
      <w:r>
        <w:rPr>
          <w:rFonts w:hint="eastAsia" w:ascii="黑体" w:hAnsi="黑体" w:eastAsia="黑体" w:cs="黑体"/>
          <w:sz w:val="28"/>
          <w:szCs w:val="28"/>
          <w:highlight w:val="none"/>
        </w:rPr>
        <w:t>调查问卷：</w:t>
      </w:r>
    </w:p>
    <w:p w14:paraId="34CBB742">
      <w:pPr>
        <w:spacing w:before="141" w:line="228" w:lineRule="auto"/>
        <w:ind w:left="703"/>
        <w:rPr>
          <w:rFonts w:ascii="仿宋" w:hAnsi="仿宋" w:eastAsia="仿宋" w:cs="仿宋"/>
          <w:sz w:val="35"/>
          <w:szCs w:val="35"/>
          <w:highlight w:val="none"/>
        </w:rPr>
      </w:pPr>
      <w:bookmarkStart w:id="0" w:name="_Toc1641641040"/>
      <w:r>
        <w:rPr>
          <w:rFonts w:ascii="仿宋" w:hAnsi="仿宋" w:eastAsia="仿宋" w:cs="仿宋"/>
          <w:spacing w:val="10"/>
          <w:sz w:val="35"/>
          <w:szCs w:val="35"/>
          <w:highlight w:val="none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仿宋" w:hAnsi="仿宋" w:eastAsia="仿宋" w:cs="仿宋"/>
          <w:spacing w:val="5"/>
          <w:sz w:val="35"/>
          <w:szCs w:val="35"/>
          <w:highlight w:val="none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022</w:t>
      </w:r>
      <w:r>
        <w:rPr>
          <w:rFonts w:ascii="仿宋" w:hAnsi="仿宋" w:eastAsia="仿宋" w:cs="仿宋"/>
          <w:spacing w:val="5"/>
          <w:sz w:val="35"/>
          <w:szCs w:val="35"/>
          <w:highlight w:val="none"/>
        </w:rPr>
        <w:t xml:space="preserve"> </w:t>
      </w:r>
      <w:r>
        <w:rPr>
          <w:rFonts w:ascii="仿宋" w:hAnsi="仿宋" w:eastAsia="仿宋" w:cs="仿宋"/>
          <w:spacing w:val="5"/>
          <w:sz w:val="35"/>
          <w:szCs w:val="35"/>
          <w:highlight w:val="none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年</w:t>
      </w:r>
      <w:bookmarkStart w:id="67" w:name="_GoBack"/>
      <w:bookmarkEnd w:id="67"/>
      <w:r>
        <w:rPr>
          <w:rFonts w:ascii="仿宋" w:hAnsi="仿宋" w:eastAsia="仿宋" w:cs="仿宋"/>
          <w:spacing w:val="5"/>
          <w:sz w:val="35"/>
          <w:szCs w:val="35"/>
          <w:highlight w:val="none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新业态从业人员权益状况调查问卷</w:t>
      </w:r>
      <w:bookmarkEnd w:id="0"/>
    </w:p>
    <w:p w14:paraId="77C720FC">
      <w:pPr>
        <w:spacing w:line="333" w:lineRule="auto"/>
        <w:rPr>
          <w:rFonts w:ascii="Arial"/>
          <w:highlight w:val="none"/>
        </w:rPr>
      </w:pPr>
    </w:p>
    <w:p w14:paraId="3EFDA95E">
      <w:pPr>
        <w:spacing w:line="333" w:lineRule="auto"/>
        <w:rPr>
          <w:rFonts w:ascii="Arial"/>
          <w:highlight w:val="none"/>
        </w:rPr>
      </w:pPr>
    </w:p>
    <w:p w14:paraId="09AD362B">
      <w:pPr>
        <w:spacing w:before="75"/>
        <w:ind w:left="32" w:firstLine="476"/>
        <w:rPr>
          <w:rFonts w:ascii="仿宋" w:hAnsi="仿宋" w:eastAsia="仿宋" w:cs="仿宋"/>
          <w:color w:val="auto"/>
          <w:sz w:val="23"/>
          <w:szCs w:val="23"/>
          <w:highlight w:val="none"/>
        </w:rPr>
      </w:pPr>
      <w:r>
        <w:rPr>
          <w:rFonts w:ascii="仿宋" w:hAnsi="仿宋" w:eastAsia="仿宋" w:cs="仿宋"/>
          <w:color w:val="auto"/>
          <w:spacing w:val="12"/>
          <w:sz w:val="23"/>
          <w:szCs w:val="23"/>
          <w:highlight w:val="none"/>
        </w:rPr>
        <w:t>新业态</w:t>
      </w:r>
      <w:r>
        <w:rPr>
          <w:rFonts w:ascii="仿宋" w:hAnsi="仿宋" w:eastAsia="仿宋" w:cs="仿宋"/>
          <w:color w:val="auto"/>
          <w:spacing w:val="11"/>
          <w:sz w:val="23"/>
          <w:szCs w:val="23"/>
          <w:highlight w:val="none"/>
        </w:rPr>
        <w:t>、</w:t>
      </w:r>
      <w:r>
        <w:rPr>
          <w:rFonts w:ascii="仿宋" w:hAnsi="仿宋" w:eastAsia="仿宋" w:cs="仿宋"/>
          <w:color w:val="auto"/>
          <w:spacing w:val="6"/>
          <w:sz w:val="23"/>
          <w:szCs w:val="23"/>
          <w:highlight w:val="none"/>
        </w:rPr>
        <w:t>新就业形态发展迅速</w:t>
      </w:r>
      <w:r>
        <w:rPr>
          <w:rFonts w:hint="eastAsia" w:ascii="仿宋" w:hAnsi="仿宋" w:eastAsia="仿宋" w:cs="仿宋"/>
          <w:color w:val="auto"/>
          <w:spacing w:val="6"/>
          <w:sz w:val="23"/>
          <w:szCs w:val="23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pacing w:val="6"/>
          <w:sz w:val="23"/>
          <w:szCs w:val="23"/>
          <w:highlight w:val="none"/>
          <w:lang w:val="en-US" w:eastAsia="zh-CN"/>
        </w:rPr>
        <w:t>衍生出外卖骑手、网约车司机、网约货车司机、网络主播、网约家政服务人员等新型</w:t>
      </w:r>
      <w:r>
        <w:rPr>
          <w:rFonts w:ascii="仿宋" w:hAnsi="仿宋" w:eastAsia="仿宋" w:cs="仿宋"/>
          <w:color w:val="auto"/>
          <w:spacing w:val="6"/>
          <w:sz w:val="23"/>
          <w:szCs w:val="23"/>
          <w:highlight w:val="none"/>
        </w:rPr>
        <w:t>非劳动关系就业</w:t>
      </w:r>
      <w:r>
        <w:rPr>
          <w:rFonts w:hint="eastAsia" w:ascii="仿宋" w:hAnsi="仿宋" w:eastAsia="仿宋" w:cs="仿宋"/>
          <w:color w:val="auto"/>
          <w:spacing w:val="6"/>
          <w:sz w:val="23"/>
          <w:szCs w:val="23"/>
          <w:highlight w:val="none"/>
          <w:lang w:val="en-US" w:eastAsia="zh-CN"/>
        </w:rPr>
        <w:t>形式，</w:t>
      </w:r>
      <w:r>
        <w:rPr>
          <w:rFonts w:ascii="仿宋" w:hAnsi="仿宋" w:eastAsia="仿宋" w:cs="仿宋"/>
          <w:color w:val="auto"/>
          <w:spacing w:val="2"/>
          <w:sz w:val="23"/>
          <w:szCs w:val="23"/>
          <w:highlight w:val="none"/>
        </w:rPr>
        <w:t>为</w:t>
      </w:r>
      <w:r>
        <w:rPr>
          <w:rFonts w:hint="eastAsia" w:ascii="仿宋" w:hAnsi="仿宋" w:eastAsia="仿宋" w:cs="仿宋"/>
          <w:color w:val="auto"/>
          <w:spacing w:val="2"/>
          <w:sz w:val="23"/>
          <w:szCs w:val="23"/>
          <w:highlight w:val="none"/>
          <w:lang w:val="en-US" w:eastAsia="zh-CN"/>
        </w:rPr>
        <w:t>解决目前的新业态就业群体劳动权益保障现状，</w:t>
      </w:r>
      <w:r>
        <w:rPr>
          <w:rFonts w:ascii="仿宋" w:hAnsi="仿宋" w:eastAsia="仿宋" w:cs="仿宋"/>
          <w:color w:val="auto"/>
          <w:spacing w:val="2"/>
          <w:sz w:val="23"/>
          <w:szCs w:val="23"/>
          <w:highlight w:val="none"/>
        </w:rPr>
        <w:t>进一步了解您的就业情况</w:t>
      </w:r>
      <w:r>
        <w:rPr>
          <w:rFonts w:hint="eastAsia" w:ascii="仿宋" w:hAnsi="仿宋" w:eastAsia="仿宋" w:cs="仿宋"/>
          <w:color w:val="auto"/>
          <w:spacing w:val="2"/>
          <w:sz w:val="23"/>
          <w:szCs w:val="23"/>
          <w:highlight w:val="none"/>
        </w:rPr>
        <w:t>，</w:t>
      </w:r>
      <w:r>
        <w:rPr>
          <w:rFonts w:ascii="仿宋" w:hAnsi="仿宋" w:eastAsia="仿宋" w:cs="仿宋"/>
          <w:color w:val="auto"/>
          <w:spacing w:val="12"/>
          <w:sz w:val="23"/>
          <w:szCs w:val="23"/>
          <w:highlight w:val="none"/>
        </w:rPr>
        <w:t>更</w:t>
      </w:r>
      <w:r>
        <w:rPr>
          <w:rFonts w:ascii="仿宋" w:hAnsi="仿宋" w:eastAsia="仿宋" w:cs="仿宋"/>
          <w:color w:val="auto"/>
          <w:spacing w:val="9"/>
          <w:sz w:val="23"/>
          <w:szCs w:val="23"/>
          <w:highlight w:val="none"/>
        </w:rPr>
        <w:t>精准的解决您最关心最迫切的问题，诚挚的邀请您参加这次问卷调查。</w:t>
      </w:r>
    </w:p>
    <w:p w14:paraId="1A885B89">
      <w:pPr>
        <w:spacing w:before="50"/>
        <w:ind w:left="28" w:firstLine="488" w:firstLineChars="200"/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您填写的内容、个人信息仅用作汇总分析，为相关制度政策制定和学术研究提供参考，不作其他任何用途。谢谢您的参与！</w:t>
      </w:r>
    </w:p>
    <w:p w14:paraId="55AF6937">
      <w:pPr>
        <w:spacing w:before="50"/>
        <w:ind w:left="28" w:firstLine="488" w:firstLineChars="200"/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</w:pPr>
    </w:p>
    <w:p w14:paraId="48F28359">
      <w:pPr>
        <w:spacing w:before="50"/>
        <w:ind w:left="28" w:firstLine="488" w:firstLineChars="200"/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</w:pPr>
    </w:p>
    <w:p w14:paraId="752DA047">
      <w:pPr>
        <w:spacing w:before="50"/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</w:pPr>
    </w:p>
    <w:p w14:paraId="3CF33946">
      <w:pPr>
        <w:spacing w:before="50"/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哪种从业人员更符合您现在？</w:t>
      </w:r>
    </w:p>
    <w:p w14:paraId="7D47C9AE">
      <w:pPr>
        <w:numPr>
          <w:ilvl w:val="0"/>
          <w:numId w:val="1"/>
        </w:numPr>
        <w:spacing w:before="50"/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新业态从业者【问卷中都是筛选过的符合结果】</w:t>
      </w:r>
    </w:p>
    <w:p w14:paraId="59209F0E">
      <w:pPr>
        <w:numPr>
          <w:numId w:val="0"/>
        </w:numPr>
        <w:spacing w:before="50"/>
        <w:rPr>
          <w:rFonts w:hint="default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</w:p>
    <w:p w14:paraId="52CE1B92">
      <w:pPr>
        <w:spacing w:before="50" w:line="310" w:lineRule="exact"/>
        <w:ind w:left="28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一、您所从事的主要工作 ( )</w:t>
      </w:r>
    </w:p>
    <w:p w14:paraId="0D73C6AC">
      <w:pPr>
        <w:spacing w:before="50" w:line="310" w:lineRule="exact"/>
        <w:ind w:left="28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1、外卖员</w:t>
      </w:r>
    </w:p>
    <w:p w14:paraId="3F701B2E">
      <w:pPr>
        <w:spacing w:before="50" w:line="310" w:lineRule="exact"/>
        <w:ind w:left="28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2、网约车司机</w:t>
      </w:r>
    </w:p>
    <w:p w14:paraId="6CEF48A4">
      <w:pPr>
        <w:spacing w:before="50" w:line="310" w:lineRule="exact"/>
        <w:ind w:left="28"/>
        <w:rPr>
          <w:rFonts w:hint="default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3、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网约货车司机</w:t>
      </w:r>
    </w:p>
    <w:p w14:paraId="587CA092">
      <w:pPr>
        <w:spacing w:before="50" w:line="310" w:lineRule="exact"/>
        <w:ind w:left="28"/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4、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快递员</w:t>
      </w:r>
    </w:p>
    <w:p w14:paraId="0B3B1E25">
      <w:pPr>
        <w:spacing w:before="50" w:line="310" w:lineRule="exact"/>
        <w:ind w:left="28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5、网络主播</w:t>
      </w:r>
    </w:p>
    <w:p w14:paraId="20D33569">
      <w:pPr>
        <w:spacing w:before="50" w:line="310" w:lineRule="exact"/>
        <w:ind w:left="28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6、互联网营销师</w:t>
      </w:r>
    </w:p>
    <w:p w14:paraId="623932E8">
      <w:pPr>
        <w:spacing w:before="50" w:line="310" w:lineRule="exact"/>
        <w:ind w:left="28"/>
        <w:rPr>
          <w:rFonts w:hint="default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7、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数字化运营师</w:t>
      </w:r>
    </w:p>
    <w:p w14:paraId="19C1057F">
      <w:pPr>
        <w:spacing w:before="50" w:line="310" w:lineRule="exact"/>
        <w:ind w:left="28"/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8、学习规划师</w:t>
      </w:r>
    </w:p>
    <w:p w14:paraId="48B2F611">
      <w:pPr>
        <w:spacing w:before="50" w:line="310" w:lineRule="exact"/>
        <w:ind w:left="28"/>
        <w:rPr>
          <w:rFonts w:hint="default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9. 网约家政服务人员</w:t>
      </w:r>
    </w:p>
    <w:p w14:paraId="54FDE26C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10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、其他(必填）</w:t>
      </w:r>
    </w:p>
    <w:p w14:paraId="7D627D59">
      <w:pPr>
        <w:spacing w:before="50" w:line="310" w:lineRule="exact"/>
        <w:ind w:left="28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r>
        <w:rPr>
          <w:rFonts w:hint="eastAsia" w:ascii="黑体" w:hAnsi="黑体" w:eastAsia="黑体" w:cs="黑体"/>
          <w:spacing w:val="7"/>
          <w:sz w:val="22"/>
          <w:szCs w:val="22"/>
          <w:highlight w:val="none"/>
          <w:lang w:val="en-US" w:eastAsia="zh-CN"/>
        </w:rPr>
        <w:t>二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、您所从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  <w:lang w:val="en-US" w:eastAsia="zh-CN"/>
        </w:rPr>
        <w:t>在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的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  <w:lang w:val="en-US" w:eastAsia="zh-CN"/>
        </w:rPr>
        <w:t>省份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 xml:space="preserve"> ( )</w:t>
      </w:r>
    </w:p>
    <w:p w14:paraId="05482DE6">
      <w:pPr>
        <w:spacing w:line="264" w:lineRule="auto"/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</w:p>
    <w:p w14:paraId="24BFC2B6">
      <w:pPr>
        <w:spacing w:before="50" w:line="310" w:lineRule="exact"/>
        <w:ind w:left="28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二、您的性别（ ）</w:t>
      </w:r>
    </w:p>
    <w:p w14:paraId="572DA212">
      <w:pPr>
        <w:numPr>
          <w:ilvl w:val="0"/>
          <w:numId w:val="2"/>
        </w:num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男</w:t>
      </w:r>
    </w:p>
    <w:p w14:paraId="7F950928">
      <w:pPr>
        <w:numPr>
          <w:ilvl w:val="0"/>
          <w:numId w:val="2"/>
        </w:num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女</w:t>
      </w:r>
    </w:p>
    <w:p w14:paraId="6F936A51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</w:p>
    <w:p w14:paraId="7221D433">
      <w:pPr>
        <w:spacing w:line="264" w:lineRule="auto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r>
        <w:rPr>
          <w:rFonts w:hint="eastAsia" w:ascii="黑体" w:hAnsi="黑体" w:eastAsia="黑体" w:cs="黑体"/>
          <w:b/>
          <w:bCs/>
          <w:spacing w:val="7"/>
          <w:sz w:val="23"/>
          <w:szCs w:val="23"/>
          <w:highlight w:val="none"/>
        </w:rPr>
        <w:t>三</w:t>
      </w:r>
      <w:r>
        <w:rPr>
          <w:rFonts w:hint="eastAsia" w:ascii="仿宋" w:hAnsi="仿宋" w:eastAsia="仿宋" w:cs="仿宋"/>
          <w:b/>
          <w:bCs/>
          <w:spacing w:val="7"/>
          <w:sz w:val="23"/>
          <w:szCs w:val="23"/>
          <w:highlight w:val="none"/>
        </w:rPr>
        <w:t>、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您的年龄（ ）</w:t>
      </w:r>
    </w:p>
    <w:p w14:paraId="72659464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1.18-25岁</w:t>
      </w:r>
    </w:p>
    <w:p w14:paraId="4A0DF9E3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2.26-40岁</w:t>
      </w:r>
    </w:p>
    <w:p w14:paraId="6820AC71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3.40-50岁</w:t>
      </w:r>
    </w:p>
    <w:p w14:paraId="12AA1D26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4.50-60岁</w:t>
      </w:r>
    </w:p>
    <w:p w14:paraId="69B98C96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5.60岁以上</w:t>
      </w:r>
    </w:p>
    <w:p w14:paraId="046FED6B">
      <w:pPr>
        <w:spacing w:line="264" w:lineRule="auto"/>
        <w:rPr>
          <w:rFonts w:ascii="仿宋" w:hAnsi="仿宋" w:eastAsia="仿宋" w:cs="仿宋"/>
          <w:spacing w:val="7"/>
          <w:sz w:val="23"/>
          <w:szCs w:val="23"/>
          <w:highlight w:val="none"/>
        </w:rPr>
      </w:pPr>
    </w:p>
    <w:p w14:paraId="69161C2E">
      <w:pPr>
        <w:spacing w:line="264" w:lineRule="auto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四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、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您的受教育程度（ ）</w:t>
      </w:r>
    </w:p>
    <w:p w14:paraId="33EB42B7">
      <w:pPr>
        <w:spacing w:line="264" w:lineRule="auto"/>
        <w:rPr>
          <w:ins w:id="0" w:author="Desaix.L" w:date="2023-05-26T08:47:32Z"/>
          <w:rFonts w:hint="eastAsia" w:ascii="仿宋" w:hAnsi="仿宋" w:eastAsia="仿宋" w:cs="仿宋"/>
          <w:spacing w:val="7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1.高中（中专）及以下</w:t>
      </w:r>
    </w:p>
    <w:p w14:paraId="3C46CA1F">
      <w:pPr>
        <w:spacing w:line="264" w:lineRule="auto"/>
        <w:rPr>
          <w:rFonts w:hint="default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2.大专</w:t>
      </w:r>
    </w:p>
    <w:p w14:paraId="1E17115A">
      <w:pPr>
        <w:spacing w:line="264" w:lineRule="auto"/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3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</w:rPr>
        <w:t>.</w:t>
      </w: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本科</w:t>
      </w:r>
    </w:p>
    <w:p w14:paraId="0D28C032">
      <w:pPr>
        <w:spacing w:line="264" w:lineRule="auto"/>
        <w:rPr>
          <w:rFonts w:hint="default" w:ascii="仿宋" w:hAnsi="仿宋" w:eastAsia="仿宋" w:cs="仿宋"/>
          <w:spacing w:val="7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7"/>
          <w:sz w:val="23"/>
          <w:szCs w:val="23"/>
          <w:highlight w:val="none"/>
          <w:lang w:val="en-US" w:eastAsia="zh-CN"/>
        </w:rPr>
        <w:t>4.研究生</w:t>
      </w:r>
    </w:p>
    <w:p w14:paraId="36DE7982">
      <w:pPr>
        <w:spacing w:line="264" w:lineRule="auto"/>
        <w:rPr>
          <w:rFonts w:ascii="Arial"/>
          <w:highlight w:val="none"/>
        </w:rPr>
      </w:pPr>
    </w:p>
    <w:p w14:paraId="6FC27E6B">
      <w:pPr>
        <w:spacing w:line="264" w:lineRule="auto"/>
        <w:rPr>
          <w:rFonts w:ascii="Arial"/>
          <w:highlight w:val="none"/>
        </w:rPr>
      </w:pPr>
    </w:p>
    <w:p w14:paraId="47CC8B61">
      <w:pPr>
        <w:spacing w:line="264" w:lineRule="auto"/>
        <w:rPr>
          <w:rFonts w:ascii="Arial"/>
          <w:highlight w:val="none"/>
        </w:rPr>
      </w:pPr>
    </w:p>
    <w:p w14:paraId="116A1183">
      <w:pPr>
        <w:spacing w:before="72" w:line="227" w:lineRule="auto"/>
        <w:ind w:left="35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bookmarkStart w:id="1" w:name="_Toc17610"/>
      <w:bookmarkStart w:id="2" w:name="_Toc1588"/>
      <w:bookmarkStart w:id="3" w:name="_Toc12927"/>
      <w:bookmarkStart w:id="4" w:name="_Toc1217512607"/>
      <w:bookmarkStart w:id="5" w:name="_Toc6497"/>
      <w:bookmarkStart w:id="6" w:name="_Toc14757"/>
      <w:r>
        <w:rPr>
          <w:rFonts w:hint="eastAsia" w:ascii="黑体" w:hAnsi="黑体" w:eastAsia="黑体" w:cs="黑体"/>
          <w:spacing w:val="-1"/>
          <w:sz w:val="22"/>
          <w:szCs w:val="22"/>
          <w:highlight w:val="none"/>
        </w:rPr>
        <w:t>五</w:t>
      </w:r>
      <w:r>
        <w:rPr>
          <w:rFonts w:ascii="黑体" w:hAnsi="黑体" w:eastAsia="黑体" w:cs="黑体"/>
          <w:spacing w:val="-1"/>
          <w:sz w:val="22"/>
          <w:szCs w:val="22"/>
          <w:highlight w:val="none"/>
        </w:rPr>
        <w:t>、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您倾向于选择哪种从业方式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（ ）</w:t>
      </w:r>
    </w:p>
    <w:p w14:paraId="048933C4">
      <w:pPr>
        <w:spacing w:before="77" w:line="313" w:lineRule="exact"/>
        <w:ind w:left="40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5"/>
          <w:position w:val="2"/>
          <w:sz w:val="23"/>
          <w:szCs w:val="23"/>
          <w:highlight w:val="none"/>
        </w:rPr>
        <w:t>1、灵活就</w:t>
      </w:r>
      <w:r>
        <w:rPr>
          <w:rFonts w:ascii="仿宋" w:hAnsi="仿宋" w:eastAsia="仿宋" w:cs="仿宋"/>
          <w:spacing w:val="3"/>
          <w:position w:val="2"/>
          <w:sz w:val="23"/>
          <w:szCs w:val="23"/>
          <w:highlight w:val="none"/>
        </w:rPr>
        <w:t>业</w:t>
      </w:r>
    </w:p>
    <w:p w14:paraId="469AF9DC">
      <w:pPr>
        <w:spacing w:before="47" w:line="313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1"/>
          <w:position w:val="2"/>
          <w:sz w:val="23"/>
          <w:szCs w:val="23"/>
          <w:highlight w:val="none"/>
        </w:rPr>
        <w:t>2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、与平台签约</w:t>
      </w:r>
    </w:p>
    <w:p w14:paraId="09FDFC6A">
      <w:pPr>
        <w:spacing w:before="45" w:line="228" w:lineRule="auto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3"/>
          <w:sz w:val="23"/>
          <w:szCs w:val="23"/>
          <w:highlight w:val="none"/>
        </w:rPr>
        <w:t>3、</w:t>
      </w:r>
      <w:r>
        <w:rPr>
          <w:rFonts w:ascii="仿宋" w:hAnsi="仿宋" w:eastAsia="仿宋" w:cs="仿宋"/>
          <w:spacing w:val="7"/>
          <w:sz w:val="23"/>
          <w:szCs w:val="23"/>
          <w:highlight w:val="none"/>
        </w:rPr>
        <w:t>项目 (业务) 承揽或合作</w:t>
      </w:r>
    </w:p>
    <w:p w14:paraId="55EA32EE">
      <w:pPr>
        <w:spacing w:before="76" w:line="232" w:lineRule="auto"/>
        <w:ind w:left="21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-14"/>
          <w:sz w:val="23"/>
          <w:szCs w:val="23"/>
          <w:highlight w:val="none"/>
        </w:rPr>
        <w:t>4</w:t>
      </w:r>
      <w:r>
        <w:rPr>
          <w:rFonts w:ascii="仿宋" w:hAnsi="仿宋" w:eastAsia="仿宋" w:cs="仿宋"/>
          <w:spacing w:val="-9"/>
          <w:sz w:val="23"/>
          <w:szCs w:val="23"/>
          <w:highlight w:val="none"/>
        </w:rPr>
        <w:t>、自主创业</w:t>
      </w:r>
    </w:p>
    <w:p w14:paraId="3AC24A13">
      <w:pPr>
        <w:spacing w:before="47" w:line="311" w:lineRule="exact"/>
        <w:ind w:left="24"/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6"/>
          <w:position w:val="2"/>
          <w:sz w:val="23"/>
          <w:szCs w:val="23"/>
          <w:highlight w:val="none"/>
        </w:rPr>
        <w:t>5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、其他</w:t>
      </w:r>
      <w:r>
        <w:rPr>
          <w:rFonts w:hint="eastAsia" w:ascii="仿宋" w:hAnsi="仿宋" w:eastAsia="仿宋" w:cs="仿宋"/>
          <w:spacing w:val="6"/>
          <w:position w:val="2"/>
          <w:sz w:val="23"/>
          <w:szCs w:val="23"/>
          <w:highlight w:val="none"/>
        </w:rPr>
        <w:t>（必填）</w:t>
      </w:r>
    </w:p>
    <w:p w14:paraId="64F1BCBD">
      <w:pPr>
        <w:spacing w:before="47" w:line="311" w:lineRule="exact"/>
        <w:ind w:left="24"/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</w:pPr>
    </w:p>
    <w:p w14:paraId="5F9D0FF4">
      <w:pPr>
        <w:spacing w:before="71" w:line="228" w:lineRule="auto"/>
        <w:ind w:left="28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bookmarkStart w:id="7" w:name="_Toc13501"/>
      <w:bookmarkStart w:id="8" w:name="_Toc5444"/>
      <w:bookmarkStart w:id="9" w:name="_Toc13328"/>
      <w:bookmarkStart w:id="10" w:name="_Toc10972"/>
      <w:bookmarkStart w:id="11" w:name="_Toc1510197233"/>
      <w:bookmarkStart w:id="12" w:name="_Toc19679"/>
      <w:r>
        <w:rPr>
          <w:rFonts w:hint="eastAsia" w:ascii="黑体" w:hAnsi="黑体" w:eastAsia="黑体" w:cs="黑体"/>
          <w:spacing w:val="-1"/>
          <w:sz w:val="22"/>
          <w:szCs w:val="22"/>
          <w:highlight w:val="none"/>
        </w:rPr>
        <w:t>六</w:t>
      </w:r>
      <w:r>
        <w:rPr>
          <w:rFonts w:ascii="黑体" w:hAnsi="黑体" w:eastAsia="黑体" w:cs="黑体"/>
          <w:spacing w:val="-1"/>
          <w:sz w:val="22"/>
          <w:szCs w:val="22"/>
          <w:highlight w:val="none"/>
        </w:rPr>
        <w:t>、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您找工作的途径主要是</w:t>
      </w:r>
      <w:bookmarkEnd w:id="7"/>
      <w:bookmarkEnd w:id="8"/>
      <w:bookmarkEnd w:id="9"/>
      <w:bookmarkEnd w:id="10"/>
      <w:bookmarkEnd w:id="11"/>
      <w:bookmarkEnd w:id="12"/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（ ）</w:t>
      </w:r>
    </w:p>
    <w:p w14:paraId="29D7D275">
      <w:pPr>
        <w:spacing w:before="77" w:line="312" w:lineRule="exact"/>
        <w:ind w:left="40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1、亲朋好友介绍</w:t>
      </w:r>
    </w:p>
    <w:p w14:paraId="39304F76">
      <w:pPr>
        <w:spacing w:before="48" w:line="312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5"/>
          <w:position w:val="2"/>
          <w:sz w:val="23"/>
          <w:szCs w:val="23"/>
          <w:highlight w:val="none"/>
        </w:rPr>
        <w:t>2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、用工单位招聘广告信息</w:t>
      </w:r>
    </w:p>
    <w:p w14:paraId="25698DEF">
      <w:pPr>
        <w:spacing w:before="45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3、市场中介的招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聘</w:t>
      </w:r>
    </w:p>
    <w:p w14:paraId="48ECFD00">
      <w:pPr>
        <w:spacing w:before="49" w:line="313" w:lineRule="exact"/>
        <w:ind w:left="21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3"/>
          <w:position w:val="2"/>
          <w:sz w:val="23"/>
          <w:szCs w:val="23"/>
          <w:highlight w:val="none"/>
        </w:rPr>
        <w:t>4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、政府组织的招聘</w:t>
      </w:r>
    </w:p>
    <w:p w14:paraId="477C0966">
      <w:pPr>
        <w:spacing w:before="45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5</w:t>
      </w:r>
      <w:r>
        <w:rPr>
          <w:rFonts w:ascii="仿宋" w:hAnsi="仿宋" w:eastAsia="仿宋" w:cs="仿宋"/>
          <w:spacing w:val="5"/>
          <w:position w:val="2"/>
          <w:sz w:val="23"/>
          <w:szCs w:val="23"/>
          <w:highlight w:val="none"/>
        </w:rPr>
        <w:t>、其他</w:t>
      </w:r>
    </w:p>
    <w:p w14:paraId="2A765393">
      <w:pPr>
        <w:spacing w:before="71" w:line="228" w:lineRule="auto"/>
        <w:ind w:left="28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</w:p>
    <w:p w14:paraId="26F413FA">
      <w:pPr>
        <w:spacing w:before="71" w:line="228" w:lineRule="auto"/>
        <w:ind w:left="28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bookmarkStart w:id="13" w:name="_Toc4703"/>
      <w:bookmarkStart w:id="14" w:name="_Toc27416"/>
      <w:bookmarkStart w:id="15" w:name="_Toc775671138"/>
      <w:bookmarkStart w:id="16" w:name="_Toc22036"/>
      <w:bookmarkStart w:id="17" w:name="_Toc15953"/>
      <w:bookmarkStart w:id="18" w:name="_Toc25148"/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七、您从业的地点主要选择在(  )</w:t>
      </w:r>
      <w:bookmarkEnd w:id="13"/>
      <w:bookmarkEnd w:id="14"/>
      <w:bookmarkEnd w:id="15"/>
      <w:bookmarkEnd w:id="16"/>
      <w:bookmarkEnd w:id="17"/>
      <w:bookmarkEnd w:id="18"/>
    </w:p>
    <w:p w14:paraId="3FE00DF3">
      <w:pPr>
        <w:spacing w:before="76" w:line="313" w:lineRule="exact"/>
        <w:ind w:left="40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0"/>
          <w:position w:val="2"/>
          <w:sz w:val="23"/>
          <w:szCs w:val="23"/>
          <w:highlight w:val="none"/>
        </w:rPr>
        <w:t>1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、</w:t>
      </w:r>
      <w:r>
        <w:rPr>
          <w:rFonts w:hint="eastAsia" w:ascii="仿宋" w:hAnsi="仿宋" w:eastAsia="仿宋" w:cs="仿宋"/>
          <w:spacing w:val="6"/>
          <w:position w:val="2"/>
          <w:sz w:val="23"/>
          <w:szCs w:val="23"/>
          <w:highlight w:val="none"/>
        </w:rPr>
        <w:t>本省中小城市</w:t>
      </w:r>
    </w:p>
    <w:p w14:paraId="63ABE66C">
      <w:pPr>
        <w:spacing w:before="47" w:line="313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2、本省大中城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市</w:t>
      </w:r>
    </w:p>
    <w:p w14:paraId="09FA5B0C">
      <w:pPr>
        <w:spacing w:before="47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1"/>
          <w:position w:val="2"/>
          <w:sz w:val="23"/>
          <w:szCs w:val="23"/>
          <w:highlight w:val="none"/>
        </w:rPr>
        <w:t>3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、北广上深等一线城市</w:t>
      </w:r>
    </w:p>
    <w:p w14:paraId="0CB79E80">
      <w:pPr>
        <w:spacing w:line="341" w:lineRule="auto"/>
        <w:rPr>
          <w:rFonts w:ascii="Arial"/>
          <w:highlight w:val="none"/>
        </w:rPr>
      </w:pPr>
    </w:p>
    <w:p w14:paraId="7351891B">
      <w:pPr>
        <w:spacing w:before="72" w:line="222" w:lineRule="auto"/>
        <w:ind w:left="21"/>
        <w:outlineLvl w:val="0"/>
        <w:rPr>
          <w:rFonts w:ascii="黑体" w:hAnsi="黑体" w:eastAsia="黑体" w:cs="黑体"/>
          <w:spacing w:val="7"/>
          <w:sz w:val="22"/>
          <w:szCs w:val="22"/>
          <w:highlight w:val="none"/>
        </w:rPr>
      </w:pPr>
      <w:bookmarkStart w:id="19" w:name="_Toc753"/>
      <w:bookmarkStart w:id="20" w:name="_Toc1479079076"/>
      <w:bookmarkStart w:id="21" w:name="_Toc4364"/>
      <w:bookmarkStart w:id="22" w:name="_Toc24600"/>
      <w:bookmarkStart w:id="23" w:name="_Toc24842"/>
      <w:bookmarkStart w:id="24" w:name="_Toc11029"/>
      <w:r>
        <w:rPr>
          <w:rFonts w:hint="eastAsia" w:ascii="黑体" w:hAnsi="黑体" w:eastAsia="黑体" w:cs="黑体"/>
          <w:spacing w:val="-8"/>
          <w:sz w:val="22"/>
          <w:szCs w:val="22"/>
          <w:highlight w:val="none"/>
        </w:rPr>
        <w:t>八</w:t>
      </w:r>
      <w:r>
        <w:rPr>
          <w:rFonts w:ascii="黑体" w:hAnsi="黑体" w:eastAsia="黑体" w:cs="黑体"/>
          <w:spacing w:val="-8"/>
          <w:sz w:val="22"/>
          <w:szCs w:val="22"/>
          <w:highlight w:val="none"/>
        </w:rPr>
        <w:t>、</w:t>
      </w:r>
      <w:r>
        <w:rPr>
          <w:rFonts w:hint="eastAsia" w:ascii="黑体" w:hAnsi="黑体" w:eastAsia="黑体" w:cs="黑体"/>
          <w:spacing w:val="7"/>
          <w:sz w:val="22"/>
          <w:szCs w:val="22"/>
          <w:highlight w:val="none"/>
        </w:rPr>
        <w:t>您从事这些行业的主要原因是(  ) (最多选三项)</w:t>
      </w:r>
      <w:bookmarkEnd w:id="19"/>
      <w:bookmarkEnd w:id="20"/>
      <w:bookmarkEnd w:id="21"/>
      <w:bookmarkEnd w:id="22"/>
      <w:bookmarkEnd w:id="23"/>
      <w:bookmarkEnd w:id="24"/>
    </w:p>
    <w:p w14:paraId="6081CEE7">
      <w:pPr>
        <w:spacing w:before="86" w:line="312" w:lineRule="exact"/>
        <w:ind w:left="40"/>
        <w:rPr>
          <w:rFonts w:ascii="仿宋" w:hAnsi="仿宋" w:eastAsia="仿宋" w:cs="仿宋"/>
          <w:sz w:val="23"/>
          <w:szCs w:val="23"/>
          <w:highlight w:val="none"/>
        </w:rPr>
      </w:pPr>
      <w:bookmarkStart w:id="25" w:name="_Toc1758816307"/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1</w:t>
      </w:r>
      <w:r>
        <w:rPr>
          <w:rFonts w:ascii="仿宋" w:hAnsi="仿宋" w:eastAsia="仿宋" w:cs="仿宋"/>
          <w:spacing w:val="3"/>
          <w:position w:val="2"/>
          <w:sz w:val="23"/>
          <w:szCs w:val="23"/>
          <w:highlight w:val="none"/>
        </w:rPr>
        <w:t>、工资高</w:t>
      </w:r>
      <w:bookmarkEnd w:id="25"/>
    </w:p>
    <w:p w14:paraId="5B55C848">
      <w:pPr>
        <w:spacing w:before="45" w:line="313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bookmarkStart w:id="26" w:name="_Toc313270794"/>
      <w:r>
        <w:rPr>
          <w:rFonts w:ascii="仿宋" w:hAnsi="仿宋" w:eastAsia="仿宋" w:cs="仿宋"/>
          <w:spacing w:val="9"/>
          <w:position w:val="2"/>
          <w:sz w:val="23"/>
          <w:szCs w:val="23"/>
          <w:highlight w:val="none"/>
        </w:rPr>
        <w:t>2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、懂这方面的技能</w:t>
      </w:r>
      <w:bookmarkEnd w:id="26"/>
    </w:p>
    <w:p w14:paraId="39E0123A">
      <w:pPr>
        <w:spacing w:before="47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bookmarkStart w:id="27" w:name="_Toc1659815961"/>
      <w:r>
        <w:rPr>
          <w:rFonts w:ascii="仿宋" w:hAnsi="仿宋" w:eastAsia="仿宋" w:cs="仿宋"/>
          <w:spacing w:val="13"/>
          <w:position w:val="2"/>
          <w:sz w:val="23"/>
          <w:szCs w:val="23"/>
          <w:highlight w:val="none"/>
        </w:rPr>
        <w:t>3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、文化程度和技术要求低</w:t>
      </w:r>
      <w:bookmarkEnd w:id="27"/>
    </w:p>
    <w:p w14:paraId="10ADB17E">
      <w:pPr>
        <w:spacing w:before="47" w:line="312" w:lineRule="exact"/>
        <w:ind w:left="21"/>
        <w:rPr>
          <w:rFonts w:ascii="仿宋" w:hAnsi="仿宋" w:eastAsia="仿宋" w:cs="仿宋"/>
          <w:sz w:val="23"/>
          <w:szCs w:val="23"/>
          <w:highlight w:val="none"/>
        </w:rPr>
      </w:pPr>
      <w:bookmarkStart w:id="28" w:name="_Toc714281997"/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4、工作轻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松</w:t>
      </w:r>
      <w:bookmarkEnd w:id="28"/>
    </w:p>
    <w:p w14:paraId="2F845788">
      <w:pPr>
        <w:spacing w:before="46" w:line="310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bookmarkStart w:id="29" w:name="_Toc503936849"/>
      <w:r>
        <w:rPr>
          <w:rFonts w:ascii="仿宋" w:hAnsi="仿宋" w:eastAsia="仿宋" w:cs="仿宋"/>
          <w:spacing w:val="9"/>
          <w:position w:val="2"/>
          <w:sz w:val="23"/>
          <w:szCs w:val="23"/>
          <w:highlight w:val="none"/>
        </w:rPr>
        <w:t>5、有利于自身知识结构、能力发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展</w:t>
      </w:r>
      <w:bookmarkEnd w:id="29"/>
    </w:p>
    <w:p w14:paraId="422B0790">
      <w:pPr>
        <w:spacing w:before="50" w:line="310" w:lineRule="exact"/>
        <w:ind w:left="24"/>
        <w:rPr>
          <w:rFonts w:ascii="仿宋" w:hAnsi="仿宋" w:eastAsia="仿宋" w:cs="仿宋"/>
          <w:sz w:val="23"/>
          <w:szCs w:val="23"/>
          <w:highlight w:val="none"/>
        </w:rPr>
      </w:pPr>
      <w:bookmarkStart w:id="30" w:name="_Toc2138601022"/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6、有益身心健康</w:t>
      </w:r>
      <w:bookmarkEnd w:id="30"/>
    </w:p>
    <w:p w14:paraId="47080445">
      <w:pPr>
        <w:spacing w:before="50" w:line="310" w:lineRule="exact"/>
        <w:ind w:left="28"/>
        <w:rPr>
          <w:rFonts w:hint="eastAsia" w:ascii="仿宋" w:hAnsi="仿宋" w:eastAsia="仿宋" w:cs="仿宋"/>
          <w:sz w:val="23"/>
          <w:szCs w:val="23"/>
          <w:highlight w:val="none"/>
          <w:lang w:val="en-US" w:eastAsia="zh-CN"/>
        </w:rPr>
        <w:sectPr>
          <w:footerReference r:id="rId3" w:type="default"/>
          <w:pgSz w:w="11906" w:h="16839"/>
          <w:pgMar w:top="851" w:right="1785" w:bottom="1378" w:left="1785" w:header="0" w:footer="1215" w:gutter="0"/>
          <w:cols w:space="720" w:num="1"/>
        </w:sectPr>
      </w:pPr>
      <w:bookmarkStart w:id="31" w:name="_Toc1033576915"/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7、培训、学习机</w:t>
      </w:r>
      <w:bookmarkEnd w:id="31"/>
      <w:r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  <w:t>会</w:t>
      </w:r>
    </w:p>
    <w:p w14:paraId="0BB4E3A8">
      <w:pPr>
        <w:spacing w:before="195" w:line="311" w:lineRule="exact"/>
        <w:rPr>
          <w:rFonts w:ascii="仿宋" w:hAnsi="仿宋" w:eastAsia="仿宋" w:cs="仿宋"/>
          <w:sz w:val="23"/>
          <w:szCs w:val="23"/>
          <w:highlight w:val="none"/>
        </w:rPr>
      </w:pPr>
      <w:bookmarkStart w:id="32" w:name="_Toc331989822"/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8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、其他</w:t>
      </w:r>
      <w:bookmarkEnd w:id="32"/>
    </w:p>
    <w:p w14:paraId="5A2F7E8D">
      <w:pPr>
        <w:spacing w:line="342" w:lineRule="auto"/>
        <w:rPr>
          <w:rFonts w:ascii="Arial"/>
          <w:highlight w:val="none"/>
        </w:rPr>
      </w:pPr>
    </w:p>
    <w:p w14:paraId="79E2714D">
      <w:pPr>
        <w:spacing w:before="72" w:line="228" w:lineRule="auto"/>
        <w:ind w:left="22"/>
        <w:outlineLvl w:val="0"/>
        <w:rPr>
          <w:rFonts w:ascii="黑体" w:hAnsi="黑体" w:eastAsia="黑体" w:cs="黑体"/>
          <w:sz w:val="22"/>
          <w:szCs w:val="22"/>
          <w:highlight w:val="none"/>
        </w:rPr>
      </w:pPr>
      <w:bookmarkStart w:id="33" w:name="_Toc363"/>
      <w:bookmarkStart w:id="34" w:name="_Toc8926"/>
      <w:bookmarkStart w:id="35" w:name="_Toc29703"/>
      <w:bookmarkStart w:id="36" w:name="_Toc1824"/>
      <w:bookmarkStart w:id="37" w:name="_Toc29474"/>
      <w:bookmarkStart w:id="38" w:name="_Toc590423448"/>
      <w:r>
        <w:rPr>
          <w:rFonts w:hint="eastAsia" w:ascii="黑体" w:hAnsi="黑体" w:eastAsia="黑体" w:cs="黑体"/>
          <w:spacing w:val="-1"/>
          <w:sz w:val="22"/>
          <w:szCs w:val="22"/>
          <w:highlight w:val="none"/>
        </w:rPr>
        <w:t>九</w:t>
      </w:r>
      <w:r>
        <w:rPr>
          <w:rFonts w:ascii="黑体" w:hAnsi="黑体" w:eastAsia="黑体" w:cs="黑体"/>
          <w:spacing w:val="-1"/>
          <w:sz w:val="22"/>
          <w:szCs w:val="22"/>
          <w:highlight w:val="none"/>
        </w:rPr>
        <w:t>、您平均</w:t>
      </w:r>
      <w:r>
        <w:rPr>
          <w:rFonts w:ascii="黑体" w:hAnsi="黑体" w:eastAsia="黑体" w:cs="黑体"/>
          <w:sz w:val="22"/>
          <w:szCs w:val="22"/>
          <w:highlight w:val="none"/>
        </w:rPr>
        <w:t>每天的工作时间大概为(  )</w:t>
      </w:r>
      <w:bookmarkEnd w:id="33"/>
      <w:bookmarkEnd w:id="34"/>
      <w:bookmarkEnd w:id="35"/>
      <w:bookmarkEnd w:id="36"/>
      <w:bookmarkEnd w:id="37"/>
      <w:bookmarkEnd w:id="38"/>
    </w:p>
    <w:p w14:paraId="5E86A87A">
      <w:pPr>
        <w:spacing w:before="78" w:line="231" w:lineRule="auto"/>
        <w:ind w:left="40"/>
        <w:outlineLvl w:val="1"/>
        <w:rPr>
          <w:rFonts w:ascii="仿宋" w:hAnsi="仿宋" w:eastAsia="仿宋" w:cs="仿宋"/>
          <w:sz w:val="23"/>
          <w:szCs w:val="23"/>
          <w:highlight w:val="none"/>
        </w:rPr>
      </w:pPr>
      <w:bookmarkStart w:id="39" w:name="_Toc3948"/>
      <w:bookmarkStart w:id="40" w:name="_Toc28693"/>
      <w:bookmarkStart w:id="41" w:name="_Toc9071"/>
      <w:r>
        <w:rPr>
          <w:rFonts w:ascii="仿宋" w:hAnsi="仿宋" w:eastAsia="仿宋" w:cs="仿宋"/>
          <w:spacing w:val="-2"/>
          <w:sz w:val="23"/>
          <w:szCs w:val="23"/>
          <w:highlight w:val="none"/>
        </w:rPr>
        <w:t>1、8</w:t>
      </w:r>
      <w:r>
        <w:rPr>
          <w:rFonts w:ascii="仿宋" w:hAnsi="仿宋" w:eastAsia="仿宋" w:cs="仿宋"/>
          <w:spacing w:val="-1"/>
          <w:sz w:val="23"/>
          <w:szCs w:val="23"/>
          <w:highlight w:val="none"/>
        </w:rPr>
        <w:t xml:space="preserve"> 小时及以下</w:t>
      </w:r>
      <w:bookmarkEnd w:id="39"/>
      <w:bookmarkEnd w:id="40"/>
      <w:bookmarkEnd w:id="41"/>
    </w:p>
    <w:p w14:paraId="08404EC4">
      <w:pPr>
        <w:spacing w:before="70" w:line="231" w:lineRule="auto"/>
        <w:ind w:left="25"/>
        <w:outlineLvl w:val="2"/>
        <w:rPr>
          <w:rFonts w:ascii="仿宋" w:hAnsi="仿宋" w:eastAsia="仿宋" w:cs="仿宋"/>
          <w:sz w:val="23"/>
          <w:szCs w:val="23"/>
          <w:highlight w:val="none"/>
        </w:rPr>
      </w:pPr>
      <w:bookmarkStart w:id="42" w:name="_Toc8250"/>
      <w:bookmarkStart w:id="43" w:name="_Toc10602"/>
      <w:bookmarkStart w:id="44" w:name="_Toc4083"/>
      <w:r>
        <w:rPr>
          <w:rFonts w:ascii="仿宋" w:hAnsi="仿宋" w:eastAsia="仿宋" w:cs="仿宋"/>
          <w:spacing w:val="-2"/>
          <w:sz w:val="23"/>
          <w:szCs w:val="23"/>
          <w:highlight w:val="none"/>
        </w:rPr>
        <w:t>2、8</w:t>
      </w:r>
      <w:r>
        <w:rPr>
          <w:rFonts w:ascii="仿宋" w:hAnsi="仿宋" w:eastAsia="仿宋" w:cs="仿宋"/>
          <w:spacing w:val="-1"/>
          <w:sz w:val="23"/>
          <w:szCs w:val="23"/>
          <w:highlight w:val="none"/>
        </w:rPr>
        <w:t>-10 小时</w:t>
      </w:r>
      <w:bookmarkEnd w:id="42"/>
      <w:bookmarkEnd w:id="43"/>
      <w:bookmarkEnd w:id="44"/>
    </w:p>
    <w:p w14:paraId="3DD1768D">
      <w:pPr>
        <w:spacing w:before="72" w:line="231" w:lineRule="auto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-1"/>
          <w:sz w:val="23"/>
          <w:szCs w:val="23"/>
          <w:highlight w:val="none"/>
        </w:rPr>
        <w:t>3、10-12 小</w:t>
      </w:r>
      <w:r>
        <w:rPr>
          <w:rFonts w:ascii="仿宋" w:hAnsi="仿宋" w:eastAsia="仿宋" w:cs="仿宋"/>
          <w:sz w:val="23"/>
          <w:szCs w:val="23"/>
          <w:highlight w:val="none"/>
        </w:rPr>
        <w:t>时</w:t>
      </w:r>
    </w:p>
    <w:p w14:paraId="6F763D7A">
      <w:pPr>
        <w:spacing w:before="69" w:line="231" w:lineRule="auto"/>
        <w:ind w:left="21"/>
        <w:outlineLvl w:val="1"/>
        <w:rPr>
          <w:rFonts w:ascii="仿宋" w:hAnsi="仿宋" w:eastAsia="仿宋" w:cs="仿宋"/>
          <w:sz w:val="23"/>
          <w:szCs w:val="23"/>
          <w:highlight w:val="none"/>
        </w:rPr>
      </w:pPr>
      <w:bookmarkStart w:id="45" w:name="_Toc25244"/>
      <w:bookmarkStart w:id="46" w:name="_Toc13834"/>
      <w:bookmarkStart w:id="47" w:name="_Toc25329"/>
      <w:r>
        <w:rPr>
          <w:rFonts w:ascii="仿宋" w:hAnsi="仿宋" w:eastAsia="仿宋" w:cs="仿宋"/>
          <w:spacing w:val="2"/>
          <w:sz w:val="23"/>
          <w:szCs w:val="23"/>
          <w:highlight w:val="none"/>
        </w:rPr>
        <w:t>4、</w:t>
      </w:r>
      <w:r>
        <w:rPr>
          <w:rFonts w:ascii="仿宋" w:hAnsi="仿宋" w:eastAsia="仿宋" w:cs="仿宋"/>
          <w:spacing w:val="1"/>
          <w:sz w:val="23"/>
          <w:szCs w:val="23"/>
          <w:highlight w:val="none"/>
        </w:rPr>
        <w:t>12 小时及以上</w:t>
      </w:r>
      <w:bookmarkEnd w:id="45"/>
      <w:bookmarkEnd w:id="46"/>
      <w:bookmarkEnd w:id="47"/>
    </w:p>
    <w:p w14:paraId="4F126746">
      <w:pPr>
        <w:spacing w:line="364" w:lineRule="auto"/>
        <w:rPr>
          <w:rFonts w:ascii="Arial"/>
          <w:highlight w:val="none"/>
        </w:rPr>
      </w:pPr>
    </w:p>
    <w:p w14:paraId="362B4448">
      <w:pPr>
        <w:spacing w:before="72" w:line="224" w:lineRule="auto"/>
        <w:ind w:left="28"/>
        <w:outlineLvl w:val="0"/>
        <w:rPr>
          <w:rFonts w:ascii="黑体" w:hAnsi="黑体" w:eastAsia="黑体" w:cs="黑体"/>
          <w:sz w:val="22"/>
          <w:szCs w:val="22"/>
          <w:highlight w:val="none"/>
        </w:rPr>
      </w:pPr>
      <w:bookmarkStart w:id="48" w:name="_Toc2293"/>
      <w:bookmarkStart w:id="49" w:name="_Toc7499"/>
      <w:bookmarkStart w:id="50" w:name="_Toc12529"/>
      <w:bookmarkStart w:id="51" w:name="_Toc32357"/>
      <w:bookmarkStart w:id="52" w:name="_Toc1872441396"/>
      <w:bookmarkStart w:id="53" w:name="_Toc21529"/>
      <w:r>
        <w:rPr>
          <w:rFonts w:hint="eastAsia" w:ascii="黑体" w:hAnsi="黑体" w:eastAsia="黑体" w:cs="黑体"/>
          <w:spacing w:val="-1"/>
          <w:sz w:val="22"/>
          <w:szCs w:val="22"/>
          <w:highlight w:val="none"/>
        </w:rPr>
        <w:t>十</w:t>
      </w:r>
      <w:r>
        <w:rPr>
          <w:rFonts w:ascii="黑体" w:hAnsi="黑体" w:eastAsia="黑体" w:cs="黑体"/>
          <w:spacing w:val="-1"/>
          <w:sz w:val="22"/>
          <w:szCs w:val="22"/>
          <w:highlight w:val="none"/>
        </w:rPr>
        <w:t>、您最近一份工作的</w:t>
      </w:r>
      <w:r>
        <w:rPr>
          <w:rFonts w:ascii="黑体" w:hAnsi="黑体" w:eastAsia="黑体" w:cs="黑体"/>
          <w:sz w:val="22"/>
          <w:szCs w:val="22"/>
          <w:highlight w:val="none"/>
        </w:rPr>
        <w:t>月薪是(  )</w:t>
      </w:r>
      <w:bookmarkEnd w:id="48"/>
      <w:bookmarkEnd w:id="49"/>
      <w:bookmarkEnd w:id="50"/>
      <w:bookmarkEnd w:id="51"/>
      <w:bookmarkEnd w:id="52"/>
      <w:bookmarkEnd w:id="53"/>
    </w:p>
    <w:p w14:paraId="285B573F">
      <w:pPr>
        <w:spacing w:before="84" w:line="231" w:lineRule="auto"/>
        <w:ind w:left="40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-2"/>
          <w:sz w:val="23"/>
          <w:szCs w:val="23"/>
          <w:highlight w:val="none"/>
        </w:rPr>
        <w:t xml:space="preserve">1、3000 </w:t>
      </w:r>
      <w:r>
        <w:rPr>
          <w:rFonts w:ascii="仿宋" w:hAnsi="仿宋" w:eastAsia="仿宋" w:cs="仿宋"/>
          <w:spacing w:val="-1"/>
          <w:sz w:val="23"/>
          <w:szCs w:val="23"/>
          <w:highlight w:val="none"/>
        </w:rPr>
        <w:t>元以下</w:t>
      </w:r>
    </w:p>
    <w:p w14:paraId="1F73D090">
      <w:pPr>
        <w:spacing w:before="70" w:line="235" w:lineRule="auto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"/>
          <w:sz w:val="23"/>
          <w:szCs w:val="23"/>
          <w:highlight w:val="none"/>
        </w:rPr>
        <w:t>2、3000-5000 元</w:t>
      </w:r>
    </w:p>
    <w:p w14:paraId="7FDF3CD9">
      <w:pPr>
        <w:spacing w:before="67" w:line="235" w:lineRule="auto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"/>
          <w:sz w:val="23"/>
          <w:szCs w:val="23"/>
          <w:highlight w:val="none"/>
        </w:rPr>
        <w:t>3、5000-7000</w:t>
      </w:r>
      <w:r>
        <w:rPr>
          <w:rFonts w:ascii="仿宋" w:hAnsi="仿宋" w:eastAsia="仿宋" w:cs="仿宋"/>
          <w:sz w:val="23"/>
          <w:szCs w:val="23"/>
          <w:highlight w:val="none"/>
        </w:rPr>
        <w:t xml:space="preserve"> 元</w:t>
      </w:r>
    </w:p>
    <w:p w14:paraId="0150520A">
      <w:pPr>
        <w:spacing w:before="66" w:line="233" w:lineRule="auto"/>
        <w:ind w:left="21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"/>
          <w:sz w:val="23"/>
          <w:szCs w:val="23"/>
          <w:highlight w:val="none"/>
        </w:rPr>
        <w:t>4、</w:t>
      </w:r>
      <w:r>
        <w:rPr>
          <w:rFonts w:ascii="仿宋" w:hAnsi="仿宋" w:eastAsia="仿宋" w:cs="仿宋"/>
          <w:sz w:val="23"/>
          <w:szCs w:val="23"/>
          <w:highlight w:val="none"/>
        </w:rPr>
        <w:t>7000 元以上</w:t>
      </w:r>
    </w:p>
    <w:p w14:paraId="0BEBB141">
      <w:pPr>
        <w:rPr>
          <w:rFonts w:ascii="Arial"/>
          <w:highlight w:val="none"/>
        </w:rPr>
      </w:pPr>
    </w:p>
    <w:p w14:paraId="09EC0A1E">
      <w:pPr>
        <w:spacing w:line="343" w:lineRule="auto"/>
        <w:rPr>
          <w:rFonts w:ascii="Arial"/>
          <w:highlight w:val="none"/>
        </w:rPr>
      </w:pPr>
    </w:p>
    <w:p w14:paraId="41733B8E">
      <w:pPr>
        <w:numPr>
          <w:ilvl w:val="0"/>
          <w:numId w:val="3"/>
        </w:numPr>
        <w:spacing w:before="72" w:line="227" w:lineRule="auto"/>
        <w:ind w:left="25"/>
        <w:outlineLvl w:val="0"/>
        <w:rPr>
          <w:rFonts w:ascii="黑体" w:hAnsi="黑体" w:eastAsia="黑体" w:cs="黑体"/>
          <w:sz w:val="22"/>
          <w:szCs w:val="22"/>
          <w:highlight w:val="none"/>
        </w:rPr>
      </w:pPr>
      <w:bookmarkStart w:id="54" w:name="_Toc1412061651"/>
      <w:bookmarkStart w:id="55" w:name="_Toc7115"/>
      <w:bookmarkStart w:id="56" w:name="_Toc14865"/>
      <w:bookmarkStart w:id="57" w:name="_Toc7308"/>
      <w:bookmarkStart w:id="58" w:name="_Toc21175"/>
      <w:bookmarkStart w:id="59" w:name="_Toc1011"/>
      <w:r>
        <w:rPr>
          <w:rFonts w:ascii="黑体" w:hAnsi="黑体" w:eastAsia="黑体" w:cs="黑体"/>
          <w:spacing w:val="-1"/>
          <w:sz w:val="22"/>
          <w:szCs w:val="22"/>
          <w:highlight w:val="none"/>
        </w:rPr>
        <w:t>您在工</w:t>
      </w:r>
      <w:r>
        <w:rPr>
          <w:rFonts w:ascii="黑体" w:hAnsi="黑体" w:eastAsia="黑体" w:cs="黑体"/>
          <w:sz w:val="22"/>
          <w:szCs w:val="22"/>
          <w:highlight w:val="none"/>
        </w:rPr>
        <w:t>作生活中面临的最大困难是什么?(  )</w:t>
      </w:r>
      <w:bookmarkEnd w:id="54"/>
      <w:bookmarkEnd w:id="55"/>
      <w:bookmarkEnd w:id="56"/>
      <w:bookmarkEnd w:id="57"/>
      <w:bookmarkEnd w:id="58"/>
      <w:bookmarkEnd w:id="59"/>
    </w:p>
    <w:p w14:paraId="2334A4F7">
      <w:pPr>
        <w:spacing w:before="77" w:line="239" w:lineRule="auto"/>
        <w:ind w:left="38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8"/>
          <w:sz w:val="22"/>
          <w:szCs w:val="22"/>
          <w:highlight w:val="none"/>
        </w:rPr>
        <w:t>1</w:t>
      </w:r>
      <w:r>
        <w:rPr>
          <w:rFonts w:ascii="仿宋" w:hAnsi="仿宋" w:eastAsia="仿宋" w:cs="仿宋"/>
          <w:spacing w:val="6"/>
          <w:sz w:val="23"/>
          <w:szCs w:val="23"/>
          <w:highlight w:val="none"/>
        </w:rPr>
        <w:t>、房价高，租金贵</w:t>
      </w:r>
    </w:p>
    <w:p w14:paraId="3C161FF2">
      <w:pPr>
        <w:spacing w:before="62" w:line="313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1"/>
          <w:position w:val="2"/>
          <w:sz w:val="23"/>
          <w:szCs w:val="23"/>
          <w:highlight w:val="none"/>
        </w:rPr>
        <w:t>2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、消费水平高</w:t>
      </w:r>
    </w:p>
    <w:p w14:paraId="50603218">
      <w:pPr>
        <w:spacing w:before="47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9"/>
          <w:position w:val="2"/>
          <w:sz w:val="23"/>
          <w:szCs w:val="23"/>
          <w:highlight w:val="none"/>
        </w:rPr>
        <w:t>3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、不能及时找到工作</w:t>
      </w:r>
    </w:p>
    <w:p w14:paraId="3E8A0FBB">
      <w:pPr>
        <w:spacing w:before="47" w:line="312" w:lineRule="exact"/>
        <w:ind w:left="21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5"/>
          <w:position w:val="2"/>
          <w:sz w:val="23"/>
          <w:szCs w:val="23"/>
          <w:highlight w:val="none"/>
        </w:rPr>
        <w:t>4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、不能按时领到工资</w:t>
      </w:r>
    </w:p>
    <w:p w14:paraId="09C1714F">
      <w:pPr>
        <w:spacing w:before="48" w:line="232" w:lineRule="auto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-2"/>
          <w:sz w:val="23"/>
          <w:szCs w:val="23"/>
          <w:highlight w:val="none"/>
        </w:rPr>
        <w:t>5、自身安全、健康问题</w:t>
      </w:r>
    </w:p>
    <w:p w14:paraId="195A979C">
      <w:pPr>
        <w:spacing w:before="68" w:line="311" w:lineRule="exact"/>
        <w:ind w:left="24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9"/>
          <w:position w:val="2"/>
          <w:sz w:val="23"/>
          <w:szCs w:val="23"/>
          <w:highlight w:val="none"/>
        </w:rPr>
        <w:t>6、父母无法照顾</w:t>
      </w:r>
    </w:p>
    <w:p w14:paraId="0D4F78FD">
      <w:pPr>
        <w:spacing w:before="49" w:line="311" w:lineRule="exact"/>
        <w:ind w:left="28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6"/>
          <w:position w:val="2"/>
          <w:sz w:val="23"/>
          <w:szCs w:val="23"/>
          <w:highlight w:val="none"/>
        </w:rPr>
        <w:t>7</w:t>
      </w:r>
      <w:r>
        <w:rPr>
          <w:rFonts w:ascii="仿宋" w:hAnsi="仿宋" w:eastAsia="仿宋" w:cs="仿宋"/>
          <w:spacing w:val="10"/>
          <w:position w:val="2"/>
          <w:sz w:val="23"/>
          <w:szCs w:val="23"/>
          <w:highlight w:val="none"/>
        </w:rPr>
        <w:t>、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子女上学、看护问题难以解决</w:t>
      </w:r>
    </w:p>
    <w:p w14:paraId="7B7B0EA5">
      <w:pPr>
        <w:numPr>
          <w:ilvl w:val="0"/>
          <w:numId w:val="3"/>
        </w:numPr>
        <w:spacing w:before="71" w:line="227" w:lineRule="auto"/>
        <w:ind w:left="25" w:leftChars="0" w:firstLine="0" w:firstLineChars="0"/>
        <w:outlineLvl w:val="0"/>
        <w:rPr>
          <w:rFonts w:ascii="黑体" w:hAnsi="黑体" w:eastAsia="黑体" w:cs="黑体"/>
          <w:sz w:val="22"/>
          <w:szCs w:val="22"/>
          <w:highlight w:val="none"/>
        </w:rPr>
      </w:pPr>
      <w:r>
        <w:rPr>
          <w:rFonts w:ascii="黑体" w:hAnsi="黑体" w:eastAsia="黑体" w:cs="黑体"/>
          <w:spacing w:val="-1"/>
          <w:sz w:val="22"/>
          <w:szCs w:val="22"/>
          <w:highlight w:val="none"/>
        </w:rPr>
        <w:t>您参加的保</w:t>
      </w:r>
      <w:r>
        <w:rPr>
          <w:rFonts w:ascii="黑体" w:hAnsi="黑体" w:eastAsia="黑体" w:cs="黑体"/>
          <w:sz w:val="22"/>
          <w:szCs w:val="22"/>
          <w:highlight w:val="none"/>
        </w:rPr>
        <w:t>险有哪些?(  )</w:t>
      </w:r>
    </w:p>
    <w:p w14:paraId="21071531">
      <w:pPr>
        <w:spacing w:before="85" w:line="313" w:lineRule="exact"/>
        <w:ind w:left="40"/>
        <w:rPr>
          <w:rFonts w:ascii="仿宋" w:hAnsi="仿宋" w:eastAsia="仿宋" w:cs="仿宋"/>
          <w:sz w:val="23"/>
          <w:szCs w:val="23"/>
          <w:highlight w:val="none"/>
        </w:rPr>
      </w:pPr>
      <w:bookmarkStart w:id="60" w:name="_Toc738761485"/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1、企业养老保险</w:t>
      </w:r>
    </w:p>
    <w:p w14:paraId="18199775">
      <w:pPr>
        <w:spacing w:before="45" w:line="312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1"/>
          <w:position w:val="2"/>
          <w:sz w:val="23"/>
          <w:szCs w:val="23"/>
          <w:highlight w:val="none"/>
        </w:rPr>
        <w:t>2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、城乡居民养老保险</w:t>
      </w:r>
    </w:p>
    <w:p w14:paraId="64ADF3ED">
      <w:pPr>
        <w:spacing w:before="48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3、工伤保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险</w:t>
      </w:r>
    </w:p>
    <w:p w14:paraId="0E5E33FA">
      <w:pPr>
        <w:spacing w:before="47" w:line="312" w:lineRule="exact"/>
        <w:ind w:left="21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4、医疗保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险</w:t>
      </w:r>
    </w:p>
    <w:p w14:paraId="2B45C650">
      <w:pPr>
        <w:spacing w:before="47" w:line="311" w:lineRule="exact"/>
        <w:ind w:left="24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position w:val="2"/>
          <w:sz w:val="23"/>
          <w:szCs w:val="23"/>
          <w:highlight w:val="none"/>
          <w:lang w:val="en-US" w:eastAsia="zh-CN"/>
        </w:rPr>
        <w:t>5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、失业保险</w:t>
      </w:r>
    </w:p>
    <w:p w14:paraId="4E92A890">
      <w:pPr>
        <w:spacing w:before="49" w:line="311" w:lineRule="exact"/>
        <w:ind w:left="28"/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position w:val="2"/>
          <w:sz w:val="23"/>
          <w:szCs w:val="23"/>
          <w:highlight w:val="none"/>
          <w:lang w:val="en-US" w:eastAsia="zh-CN"/>
        </w:rPr>
        <w:t>6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、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人身意外伤害保险</w:t>
      </w:r>
    </w:p>
    <w:p w14:paraId="54BB1E32">
      <w:pPr>
        <w:spacing w:before="49" w:line="311" w:lineRule="exact"/>
        <w:ind w:left="28"/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  <w:t>7.家庭财产保险</w:t>
      </w:r>
    </w:p>
    <w:p w14:paraId="251B1B4A">
      <w:pPr>
        <w:spacing w:before="49" w:line="311" w:lineRule="exact"/>
        <w:ind w:left="28"/>
        <w:rPr>
          <w:rFonts w:hint="default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  <w:t>8.交通工具险</w:t>
      </w:r>
    </w:p>
    <w:p w14:paraId="6589244D">
      <w:pPr>
        <w:spacing w:before="47" w:line="310" w:lineRule="exact"/>
        <w:ind w:left="23"/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6"/>
          <w:position w:val="2"/>
          <w:sz w:val="23"/>
          <w:szCs w:val="23"/>
          <w:highlight w:val="none"/>
          <w:lang w:val="en-US" w:eastAsia="zh-CN"/>
        </w:rPr>
        <w:t>9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、没有</w:t>
      </w:r>
      <w:bookmarkEnd w:id="60"/>
    </w:p>
    <w:p w14:paraId="11902DD5">
      <w:pPr>
        <w:spacing w:before="47" w:line="310" w:lineRule="exact"/>
        <w:ind w:left="23"/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</w:pPr>
    </w:p>
    <w:p w14:paraId="7263F90E">
      <w:pPr>
        <w:spacing w:before="71" w:line="222" w:lineRule="auto"/>
        <w:ind w:left="25"/>
        <w:outlineLvl w:val="0"/>
        <w:rPr>
          <w:rFonts w:ascii="黑体" w:hAnsi="黑体" w:eastAsia="黑体" w:cs="黑体"/>
          <w:sz w:val="22"/>
          <w:szCs w:val="22"/>
          <w:highlight w:val="none"/>
        </w:rPr>
      </w:pPr>
      <w:bookmarkStart w:id="61" w:name="_Toc17776"/>
      <w:bookmarkStart w:id="62" w:name="_Toc2185"/>
      <w:bookmarkStart w:id="63" w:name="_Toc32064"/>
      <w:bookmarkStart w:id="64" w:name="_Toc31086"/>
      <w:bookmarkStart w:id="65" w:name="_Toc25436"/>
      <w:bookmarkStart w:id="66" w:name="_Toc1761315088"/>
      <w:r>
        <w:rPr>
          <w:rFonts w:ascii="黑体" w:hAnsi="黑体" w:eastAsia="黑体" w:cs="黑体"/>
          <w:spacing w:val="-8"/>
          <w:sz w:val="22"/>
          <w:szCs w:val="22"/>
          <w:highlight w:val="none"/>
        </w:rPr>
        <w:t>十</w:t>
      </w:r>
      <w:r>
        <w:rPr>
          <w:rFonts w:hint="eastAsia" w:ascii="黑体" w:hAnsi="黑体" w:eastAsia="黑体" w:cs="黑体"/>
          <w:spacing w:val="-8"/>
          <w:sz w:val="22"/>
          <w:szCs w:val="22"/>
          <w:highlight w:val="none"/>
          <w:lang w:val="en-US" w:eastAsia="zh-CN"/>
        </w:rPr>
        <w:t>三</w:t>
      </w:r>
      <w:r>
        <w:rPr>
          <w:rFonts w:ascii="黑体" w:hAnsi="黑体" w:eastAsia="黑体" w:cs="黑体"/>
          <w:spacing w:val="-8"/>
          <w:sz w:val="22"/>
          <w:szCs w:val="22"/>
          <w:highlight w:val="none"/>
        </w:rPr>
        <w:t>、您</w:t>
      </w:r>
      <w:r>
        <w:rPr>
          <w:rFonts w:ascii="黑体" w:hAnsi="黑体" w:eastAsia="黑体" w:cs="黑体"/>
          <w:spacing w:val="-4"/>
          <w:sz w:val="22"/>
          <w:szCs w:val="22"/>
          <w:highlight w:val="none"/>
        </w:rPr>
        <w:t>需要的保险有哪些?( ) (最多选五项)</w:t>
      </w:r>
      <w:bookmarkEnd w:id="61"/>
      <w:bookmarkEnd w:id="62"/>
      <w:bookmarkEnd w:id="63"/>
      <w:bookmarkEnd w:id="64"/>
      <w:bookmarkEnd w:id="65"/>
      <w:bookmarkEnd w:id="66"/>
    </w:p>
    <w:p w14:paraId="5697D7F7">
      <w:pPr>
        <w:spacing w:before="85" w:line="313" w:lineRule="exact"/>
        <w:ind w:left="40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1、企业养老保险</w:t>
      </w:r>
    </w:p>
    <w:p w14:paraId="0A161F71">
      <w:pPr>
        <w:spacing w:before="45" w:line="312" w:lineRule="exact"/>
        <w:ind w:left="25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11"/>
          <w:position w:val="2"/>
          <w:sz w:val="23"/>
          <w:szCs w:val="23"/>
          <w:highlight w:val="none"/>
        </w:rPr>
        <w:t>2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、城乡居民养老保险</w:t>
      </w:r>
    </w:p>
    <w:p w14:paraId="3753C7D8">
      <w:pPr>
        <w:spacing w:before="48" w:line="311" w:lineRule="exact"/>
        <w:ind w:left="27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3、工伤保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险</w:t>
      </w:r>
    </w:p>
    <w:p w14:paraId="6FD847CA">
      <w:pPr>
        <w:spacing w:before="47" w:line="312" w:lineRule="exact"/>
        <w:ind w:left="21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4、医疗保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险</w:t>
      </w:r>
    </w:p>
    <w:p w14:paraId="44291025">
      <w:pPr>
        <w:spacing w:before="47" w:line="311" w:lineRule="exact"/>
        <w:ind w:left="24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position w:val="2"/>
          <w:sz w:val="23"/>
          <w:szCs w:val="23"/>
          <w:highlight w:val="none"/>
          <w:lang w:val="en-US" w:eastAsia="zh-CN"/>
        </w:rPr>
        <w:t>5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、失业保险</w:t>
      </w:r>
    </w:p>
    <w:p w14:paraId="6CF443F2">
      <w:pPr>
        <w:spacing w:before="49" w:line="311" w:lineRule="exact"/>
        <w:ind w:left="28"/>
        <w:rPr>
          <w:rFonts w:ascii="仿宋" w:hAnsi="仿宋" w:eastAsia="仿宋" w:cs="仿宋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7"/>
          <w:position w:val="2"/>
          <w:sz w:val="23"/>
          <w:szCs w:val="23"/>
          <w:highlight w:val="none"/>
          <w:lang w:val="en-US" w:eastAsia="zh-CN"/>
        </w:rPr>
        <w:t>6</w:t>
      </w:r>
      <w:r>
        <w:rPr>
          <w:rFonts w:ascii="仿宋" w:hAnsi="仿宋" w:eastAsia="仿宋" w:cs="仿宋"/>
          <w:spacing w:val="7"/>
          <w:position w:val="2"/>
          <w:sz w:val="23"/>
          <w:szCs w:val="23"/>
          <w:highlight w:val="none"/>
        </w:rPr>
        <w:t>、</w:t>
      </w:r>
      <w:r>
        <w:rPr>
          <w:rFonts w:ascii="仿宋" w:hAnsi="仿宋" w:eastAsia="仿宋" w:cs="仿宋"/>
          <w:spacing w:val="8"/>
          <w:position w:val="2"/>
          <w:sz w:val="23"/>
          <w:szCs w:val="23"/>
          <w:highlight w:val="none"/>
        </w:rPr>
        <w:t>人身意外伤害保险</w:t>
      </w:r>
    </w:p>
    <w:p w14:paraId="490E99A3">
      <w:pPr>
        <w:spacing w:before="49" w:line="311" w:lineRule="exact"/>
        <w:ind w:left="28"/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  <w:t>7.家庭财产保险</w:t>
      </w:r>
    </w:p>
    <w:p w14:paraId="64C7696A">
      <w:pPr>
        <w:spacing w:before="49" w:line="311" w:lineRule="exact"/>
        <w:ind w:left="28"/>
        <w:rPr>
          <w:rFonts w:hint="default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</w:pPr>
      <w:r>
        <w:rPr>
          <w:rFonts w:hint="eastAsia" w:ascii="仿宋" w:hAnsi="仿宋" w:eastAsia="仿宋" w:cs="仿宋"/>
          <w:spacing w:val="8"/>
          <w:position w:val="2"/>
          <w:sz w:val="23"/>
          <w:szCs w:val="23"/>
          <w:highlight w:val="none"/>
          <w:lang w:val="en-US" w:eastAsia="zh-CN"/>
        </w:rPr>
        <w:t>8.交通工具险</w:t>
      </w:r>
    </w:p>
    <w:p w14:paraId="48A27F32">
      <w:pPr>
        <w:spacing w:before="47" w:line="311" w:lineRule="exact"/>
        <w:ind w:left="23"/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</w:pPr>
      <w:r>
        <w:rPr>
          <w:rFonts w:hint="eastAsia" w:ascii="仿宋" w:hAnsi="仿宋" w:eastAsia="仿宋" w:cs="仿宋"/>
          <w:spacing w:val="6"/>
          <w:position w:val="2"/>
          <w:sz w:val="23"/>
          <w:szCs w:val="23"/>
          <w:highlight w:val="none"/>
          <w:lang w:val="en-US" w:eastAsia="zh-CN"/>
        </w:rPr>
        <w:t>9</w:t>
      </w:r>
      <w:r>
        <w:rPr>
          <w:rFonts w:ascii="仿宋" w:hAnsi="仿宋" w:eastAsia="仿宋" w:cs="仿宋"/>
          <w:spacing w:val="6"/>
          <w:position w:val="2"/>
          <w:sz w:val="23"/>
          <w:szCs w:val="23"/>
          <w:highlight w:val="none"/>
        </w:rPr>
        <w:t>、没有</w:t>
      </w:r>
    </w:p>
    <w:p w14:paraId="289D64D9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以下为量表题，请您根据自身实际情况选择非常满意、满意、一般、不满意、非常不满意</w:t>
      </w:r>
    </w:p>
    <w:p w14:paraId="4FB6BF71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  <w:lang w:val="en-US" w:eastAsia="zh-CN"/>
        </w:rPr>
        <w:t>一</w:t>
      </w:r>
      <w:r>
        <w:rPr>
          <w:rFonts w:hint="eastAsia" w:ascii="Arial"/>
          <w:highlight w:val="none"/>
        </w:rPr>
        <w:t>、基本薪酬支付情况</w:t>
      </w:r>
    </w:p>
    <w:p w14:paraId="1997B99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41CBC7E9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6D60FECC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278A41F0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2616EE04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0C9C6997">
      <w:pPr>
        <w:spacing w:line="265" w:lineRule="auto"/>
        <w:rPr>
          <w:rFonts w:ascii="Arial"/>
          <w:highlight w:val="none"/>
        </w:rPr>
      </w:pPr>
    </w:p>
    <w:p w14:paraId="2B692242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  <w:lang w:val="en-US" w:eastAsia="zh-CN"/>
        </w:rPr>
        <w:t>二</w:t>
      </w:r>
      <w:r>
        <w:rPr>
          <w:rFonts w:hint="eastAsia" w:ascii="Arial"/>
          <w:highlight w:val="none"/>
        </w:rPr>
        <w:t>、加班（超时）工作薪酬支付情况</w:t>
      </w:r>
    </w:p>
    <w:p w14:paraId="72FCB10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207CB9AC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3E1D5E37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44D4F642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73FE109E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43AA6AF6">
      <w:pPr>
        <w:spacing w:line="265" w:lineRule="auto"/>
        <w:rPr>
          <w:rFonts w:ascii="Arial"/>
          <w:highlight w:val="none"/>
        </w:rPr>
      </w:pPr>
    </w:p>
    <w:p w14:paraId="1D94569D">
      <w:pPr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三</w:t>
      </w:r>
      <w:r>
        <w:rPr>
          <w:rFonts w:hint="eastAsia"/>
          <w:szCs w:val="21"/>
          <w:highlight w:val="none"/>
        </w:rPr>
        <w:t>、报酬水平满意度</w:t>
      </w:r>
    </w:p>
    <w:p w14:paraId="4B73D87C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18BED091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3BE3BCAE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1BCBA107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67740E0B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7FB555E8">
      <w:pPr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四</w:t>
      </w:r>
      <w:r>
        <w:rPr>
          <w:rFonts w:hint="eastAsia"/>
          <w:szCs w:val="21"/>
          <w:highlight w:val="none"/>
        </w:rPr>
        <w:t>、劳动合同签订情况</w:t>
      </w:r>
    </w:p>
    <w:p w14:paraId="75BEEDF3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09175C00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09046AF0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42324321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30186FD3">
      <w:pPr>
        <w:spacing w:line="265" w:lineRule="auto"/>
        <w:rPr>
          <w:rFonts w:hint="eastAsia"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19B290E9">
      <w:pPr>
        <w:spacing w:line="265" w:lineRule="auto"/>
        <w:rPr>
          <w:rFonts w:hint="eastAsia" w:ascii="Arial"/>
          <w:highlight w:val="none"/>
        </w:rPr>
      </w:pPr>
    </w:p>
    <w:p w14:paraId="50D49C83">
      <w:pPr>
        <w:spacing w:line="265" w:lineRule="auto"/>
        <w:rPr>
          <w:rFonts w:hint="eastAsia" w:ascii="Arial"/>
          <w:highlight w:val="none"/>
          <w:lang w:val="en-US" w:eastAsia="zh-CN"/>
        </w:rPr>
      </w:pPr>
      <w:r>
        <w:rPr>
          <w:rFonts w:hint="eastAsia" w:ascii="Arial"/>
          <w:highlight w:val="none"/>
          <w:lang w:val="en-US" w:eastAsia="zh-CN"/>
        </w:rPr>
        <w:t>五、失业保险覆盖情况</w:t>
      </w:r>
    </w:p>
    <w:p w14:paraId="724EB473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49F434D0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503DA114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59B470B1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746FE300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446168BF">
      <w:pPr>
        <w:spacing w:line="265" w:lineRule="auto"/>
        <w:rPr>
          <w:rFonts w:hint="default" w:ascii="Arial"/>
          <w:highlight w:val="none"/>
          <w:lang w:val="en-US" w:eastAsia="zh-CN"/>
        </w:rPr>
      </w:pPr>
    </w:p>
    <w:p w14:paraId="2DF76284">
      <w:pPr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六</w:t>
      </w:r>
      <w:r>
        <w:rPr>
          <w:rFonts w:hint="eastAsia"/>
          <w:szCs w:val="21"/>
          <w:highlight w:val="none"/>
        </w:rPr>
        <w:t>、工伤保险覆盖情况</w:t>
      </w:r>
    </w:p>
    <w:p w14:paraId="2665625C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2768DC4A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0BF71E39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207CA215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48FAFC7E">
      <w:pPr>
        <w:spacing w:line="265" w:lineRule="auto"/>
        <w:rPr>
          <w:rFonts w:hint="eastAsia"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40A95BFE">
      <w:pPr>
        <w:spacing w:line="265" w:lineRule="auto"/>
        <w:rPr>
          <w:rFonts w:hint="eastAsia" w:ascii="Arial"/>
          <w:highlight w:val="none"/>
        </w:rPr>
      </w:pPr>
    </w:p>
    <w:p w14:paraId="056798CD">
      <w:pPr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七</w:t>
      </w:r>
      <w:r>
        <w:rPr>
          <w:rFonts w:hint="eastAsia"/>
          <w:szCs w:val="21"/>
          <w:highlight w:val="none"/>
        </w:rPr>
        <w:t>、医疗保险覆盖情况</w:t>
      </w:r>
    </w:p>
    <w:p w14:paraId="72760DCF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059540C8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2F39EEBA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2CF17636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563BEDB8">
      <w:pPr>
        <w:spacing w:line="265" w:lineRule="auto"/>
        <w:rPr>
          <w:rFonts w:hint="eastAsia"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1FD2931D">
      <w:pPr>
        <w:spacing w:line="265" w:lineRule="auto"/>
        <w:rPr>
          <w:rFonts w:hint="eastAsia" w:ascii="Arial"/>
          <w:highlight w:val="none"/>
        </w:rPr>
      </w:pPr>
    </w:p>
    <w:p w14:paraId="5E992359">
      <w:pPr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八</w:t>
      </w:r>
      <w:r>
        <w:rPr>
          <w:rFonts w:hint="eastAsia"/>
          <w:szCs w:val="21"/>
          <w:highlight w:val="none"/>
        </w:rPr>
        <w:t>、</w:t>
      </w:r>
      <w:r>
        <w:rPr>
          <w:rFonts w:hint="eastAsia"/>
          <w:szCs w:val="21"/>
          <w:highlight w:val="none"/>
          <w:lang w:val="en-US" w:eastAsia="zh-CN"/>
        </w:rPr>
        <w:t>养老</w:t>
      </w:r>
      <w:r>
        <w:rPr>
          <w:rFonts w:hint="eastAsia"/>
          <w:szCs w:val="21"/>
          <w:highlight w:val="none"/>
        </w:rPr>
        <w:t>保险覆盖情况</w:t>
      </w:r>
    </w:p>
    <w:p w14:paraId="6BBDA74A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03D74B4B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2B44151C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6F782799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6EE0ECAD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5B53778C">
      <w:pPr>
        <w:spacing w:line="265" w:lineRule="auto"/>
        <w:rPr>
          <w:rFonts w:hint="eastAsia" w:ascii="Arial"/>
          <w:highlight w:val="none"/>
        </w:rPr>
      </w:pPr>
    </w:p>
    <w:p w14:paraId="6A4F0A5F">
      <w:pPr>
        <w:spacing w:line="265" w:lineRule="auto"/>
        <w:rPr>
          <w:rFonts w:ascii="Arial"/>
          <w:highlight w:val="none"/>
        </w:rPr>
      </w:pPr>
    </w:p>
    <w:p w14:paraId="57B7D27B">
      <w:pPr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CN"/>
        </w:rPr>
        <w:t>九</w:t>
      </w:r>
      <w:r>
        <w:rPr>
          <w:rFonts w:hint="eastAsia"/>
          <w:szCs w:val="21"/>
          <w:highlight w:val="none"/>
        </w:rPr>
        <w:t>、周工作时间较为合理</w:t>
      </w:r>
    </w:p>
    <w:p w14:paraId="16852F45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2A270519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1B55EB33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6A1A50DA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50EE57FA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6FD71A01">
      <w:pPr>
        <w:spacing w:line="265" w:lineRule="auto"/>
        <w:rPr>
          <w:rFonts w:ascii="Arial"/>
          <w:highlight w:val="none"/>
        </w:rPr>
      </w:pPr>
    </w:p>
    <w:p w14:paraId="7988FE4F">
      <w:pPr>
        <w:rPr>
          <w:szCs w:val="21"/>
          <w:highlight w:val="none"/>
        </w:rPr>
      </w:pPr>
      <w:r>
        <w:rPr>
          <w:rFonts w:hint="eastAsia"/>
          <w:szCs w:val="21"/>
          <w:highlight w:val="none"/>
        </w:rPr>
        <w:t>十、加班（超8小时）频率满意度</w:t>
      </w:r>
    </w:p>
    <w:p w14:paraId="47FF8326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1、非常满意</w:t>
      </w:r>
    </w:p>
    <w:p w14:paraId="69532D7C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2、</w:t>
      </w:r>
      <w:r>
        <w:rPr>
          <w:rFonts w:hint="eastAsia" w:ascii="Arial"/>
          <w:highlight w:val="none"/>
        </w:rPr>
        <w:t>满意</w:t>
      </w:r>
    </w:p>
    <w:p w14:paraId="5939A3AB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3、</w:t>
      </w:r>
      <w:r>
        <w:rPr>
          <w:rFonts w:hint="eastAsia" w:ascii="Arial"/>
          <w:highlight w:val="none"/>
        </w:rPr>
        <w:t>一般</w:t>
      </w:r>
    </w:p>
    <w:p w14:paraId="25BE6413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4、</w:t>
      </w:r>
      <w:r>
        <w:rPr>
          <w:rFonts w:hint="eastAsia" w:ascii="Arial"/>
          <w:highlight w:val="none"/>
        </w:rPr>
        <w:t>不满意</w:t>
      </w:r>
    </w:p>
    <w:p w14:paraId="4A4ED710">
      <w:pPr>
        <w:spacing w:line="265" w:lineRule="auto"/>
        <w:rPr>
          <w:rFonts w:ascii="Arial"/>
          <w:highlight w:val="none"/>
        </w:rPr>
      </w:pPr>
      <w:r>
        <w:rPr>
          <w:rFonts w:ascii="Arial"/>
          <w:highlight w:val="none"/>
        </w:rPr>
        <w:t>5、</w:t>
      </w:r>
      <w:r>
        <w:rPr>
          <w:rFonts w:hint="eastAsia" w:ascii="Arial"/>
          <w:highlight w:val="none"/>
        </w:rPr>
        <w:t>非常不满意</w:t>
      </w:r>
    </w:p>
    <w:p w14:paraId="73F444E0">
      <w:pPr>
        <w:spacing w:line="265" w:lineRule="auto"/>
        <w:rPr>
          <w:rFonts w:ascii="Arial"/>
          <w:highlight w:val="none"/>
        </w:rPr>
      </w:pPr>
    </w:p>
    <w:p w14:paraId="3DC8A1F0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十</w:t>
      </w:r>
      <w:r>
        <w:rPr>
          <w:rFonts w:hint="eastAsia" w:ascii="Arial"/>
          <w:highlight w:val="none"/>
          <w:lang w:val="en-US" w:eastAsia="zh-CN"/>
        </w:rPr>
        <w:t>一</w:t>
      </w:r>
      <w:r>
        <w:rPr>
          <w:rFonts w:hint="eastAsia" w:ascii="Arial"/>
          <w:highlight w:val="none"/>
        </w:rPr>
        <w:t>、公平合理的激励机制</w:t>
      </w:r>
    </w:p>
    <w:p w14:paraId="6AD5930F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1994BC6C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08316932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6F8BDD30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3AED8D38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5BA719D1">
      <w:pPr>
        <w:spacing w:line="265" w:lineRule="auto"/>
        <w:rPr>
          <w:rFonts w:ascii="Arial"/>
          <w:highlight w:val="none"/>
        </w:rPr>
      </w:pPr>
    </w:p>
    <w:p w14:paraId="470B074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十</w:t>
      </w:r>
      <w:r>
        <w:rPr>
          <w:rFonts w:hint="eastAsia" w:ascii="Arial"/>
          <w:highlight w:val="none"/>
          <w:lang w:val="en-US" w:eastAsia="zh-CN"/>
        </w:rPr>
        <w:t>二</w:t>
      </w:r>
      <w:r>
        <w:rPr>
          <w:rFonts w:hint="eastAsia" w:ascii="Arial"/>
          <w:highlight w:val="none"/>
        </w:rPr>
        <w:t>、合理公平的劳动技能培训机制</w:t>
      </w:r>
    </w:p>
    <w:p w14:paraId="43066843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62587E61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3EE5CD66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3082AF79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73EAE921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2E9C3CD8">
      <w:pPr>
        <w:spacing w:line="265" w:lineRule="auto"/>
        <w:rPr>
          <w:rFonts w:ascii="Arial"/>
          <w:highlight w:val="none"/>
        </w:rPr>
      </w:pPr>
    </w:p>
    <w:p w14:paraId="3740C88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十</w:t>
      </w:r>
      <w:r>
        <w:rPr>
          <w:rFonts w:hint="eastAsia" w:ascii="Arial"/>
          <w:highlight w:val="none"/>
          <w:lang w:val="en-US" w:eastAsia="zh-CN"/>
        </w:rPr>
        <w:t>三</w:t>
      </w:r>
      <w:r>
        <w:rPr>
          <w:rFonts w:hint="eastAsia" w:ascii="Arial"/>
          <w:highlight w:val="none"/>
        </w:rPr>
        <w:t>、基本福利（补贴、体检、休息设施）</w:t>
      </w:r>
    </w:p>
    <w:p w14:paraId="2E5C160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43A82966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3AE7625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49C1F763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5A5F9280">
      <w:pPr>
        <w:spacing w:line="265" w:lineRule="auto"/>
        <w:rPr>
          <w:rFonts w:hint="eastAsia"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7F434000">
      <w:pPr>
        <w:spacing w:line="265" w:lineRule="auto"/>
        <w:rPr>
          <w:rFonts w:hint="eastAsia" w:ascii="Arial"/>
          <w:highlight w:val="none"/>
        </w:rPr>
      </w:pPr>
    </w:p>
    <w:p w14:paraId="6571D2C2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  <w:lang w:val="en-US" w:eastAsia="zh-CN"/>
        </w:rPr>
        <w:t>十四</w:t>
      </w:r>
      <w:r>
        <w:rPr>
          <w:rFonts w:hint="eastAsia" w:ascii="Arial"/>
          <w:highlight w:val="none"/>
        </w:rPr>
        <w:t>、</w:t>
      </w:r>
      <w:r>
        <w:rPr>
          <w:rFonts w:hint="eastAsia" w:ascii="Arial"/>
          <w:highlight w:val="none"/>
          <w:lang w:val="en-US" w:eastAsia="zh-CN"/>
        </w:rPr>
        <w:t>员工投诉</w:t>
      </w:r>
      <w:r>
        <w:rPr>
          <w:rFonts w:hint="eastAsia" w:ascii="Arial"/>
          <w:highlight w:val="none"/>
        </w:rPr>
        <w:t>处理满意度</w:t>
      </w:r>
    </w:p>
    <w:p w14:paraId="595C67A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5F96249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1CBC5310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43379C1E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7F1A551E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4C37F195">
      <w:pPr>
        <w:spacing w:line="265" w:lineRule="auto"/>
        <w:rPr>
          <w:rFonts w:ascii="Arial"/>
          <w:highlight w:val="none"/>
        </w:rPr>
      </w:pPr>
    </w:p>
    <w:p w14:paraId="080714D9">
      <w:pPr>
        <w:spacing w:line="265" w:lineRule="auto"/>
        <w:rPr>
          <w:rFonts w:ascii="Arial"/>
          <w:highlight w:val="none"/>
        </w:rPr>
      </w:pPr>
    </w:p>
    <w:p w14:paraId="29FB25D4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  <w:lang w:val="en-US" w:eastAsia="zh-CN"/>
        </w:rPr>
        <w:t>十五</w:t>
      </w:r>
      <w:r>
        <w:rPr>
          <w:rFonts w:hint="eastAsia" w:ascii="Arial"/>
          <w:highlight w:val="none"/>
        </w:rPr>
        <w:t>、劳动争议处理满意度</w:t>
      </w:r>
    </w:p>
    <w:p w14:paraId="65157F64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00F2284C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5001FC66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43A3271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7B7BE161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677F2D0E">
      <w:pPr>
        <w:spacing w:line="265" w:lineRule="auto"/>
        <w:rPr>
          <w:rFonts w:ascii="Arial"/>
          <w:highlight w:val="none"/>
        </w:rPr>
      </w:pPr>
    </w:p>
    <w:p w14:paraId="771C704C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  <w:lang w:val="en-US" w:eastAsia="zh-CN"/>
        </w:rPr>
        <w:t>十六</w:t>
      </w:r>
      <w:r>
        <w:rPr>
          <w:rFonts w:hint="eastAsia" w:ascii="Arial"/>
          <w:highlight w:val="none"/>
        </w:rPr>
        <w:t>、能否从工作中获得成就感</w:t>
      </w:r>
    </w:p>
    <w:p w14:paraId="5FFDB694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5D7CDC31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0F8C062F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6710865C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16DD40EF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37E447F8">
      <w:pPr>
        <w:spacing w:line="265" w:lineRule="auto"/>
        <w:rPr>
          <w:rFonts w:ascii="Arial"/>
          <w:highlight w:val="none"/>
        </w:rPr>
      </w:pPr>
    </w:p>
    <w:p w14:paraId="2712A662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  <w:lang w:val="en-US" w:eastAsia="zh-CN"/>
        </w:rPr>
        <w:t>十七</w:t>
      </w:r>
      <w:r>
        <w:rPr>
          <w:rFonts w:hint="eastAsia" w:ascii="Arial"/>
          <w:highlight w:val="none"/>
        </w:rPr>
        <w:t>、有充分发挥自己能力的环境和机会</w:t>
      </w:r>
    </w:p>
    <w:p w14:paraId="1BB66816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1.非常满意</w:t>
      </w:r>
    </w:p>
    <w:p w14:paraId="58286605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2.满意</w:t>
      </w:r>
    </w:p>
    <w:p w14:paraId="4A67D5AD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3.一般</w:t>
      </w:r>
    </w:p>
    <w:p w14:paraId="7CAD62E6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4.不满意</w:t>
      </w:r>
    </w:p>
    <w:p w14:paraId="4F23AF21">
      <w:pPr>
        <w:spacing w:line="265" w:lineRule="auto"/>
        <w:rPr>
          <w:rFonts w:ascii="Arial"/>
          <w:highlight w:val="none"/>
        </w:rPr>
      </w:pPr>
      <w:r>
        <w:rPr>
          <w:rFonts w:hint="eastAsia" w:ascii="Arial"/>
          <w:highlight w:val="none"/>
        </w:rPr>
        <w:t>5.非常不满意</w:t>
      </w:r>
    </w:p>
    <w:p w14:paraId="4CFCA0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78DAAD">
    <w:pPr>
      <w:spacing w:line="188" w:lineRule="auto"/>
      <w:ind w:left="4084"/>
      <w:rPr>
        <w:rFonts w:ascii="Calibri" w:hAnsi="Calibri" w:eastAsia="Calibri" w:cs="Calibri"/>
        <w:sz w:val="17"/>
        <w:szCs w:val="17"/>
      </w:rPr>
    </w:pPr>
    <w:r>
      <w:rPr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F1DE8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LJ1z8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YsnXPy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EF1DE8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F4FE8"/>
    <w:multiLevelType w:val="singleLevel"/>
    <w:tmpl w:val="983F4F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518B1D"/>
    <w:multiLevelType w:val="singleLevel"/>
    <w:tmpl w:val="D2518B1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1424C3"/>
    <w:multiLevelType w:val="singleLevel"/>
    <w:tmpl w:val="591424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saix.L">
    <w15:presenceInfo w15:providerId="WPS Office" w15:userId="945904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43F81"/>
    <w:rsid w:val="29A929E3"/>
    <w:rsid w:val="308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after="290" w:line="240" w:lineRule="auto"/>
      <w:ind w:firstLine="200"/>
      <w:outlineLvl w:val="3"/>
    </w:pPr>
    <w:rPr>
      <w:rFonts w:asciiTheme="majorAscii" w:hAnsiTheme="majorAscii" w:eastAsiaTheme="majorEastAsia" w:cstheme="majorBidi"/>
      <w:bCs/>
      <w:sz w:val="24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character" w:customStyle="1" w:styleId="6">
    <w:name w:val="标题 4 字符"/>
    <w:basedOn w:val="5"/>
    <w:link w:val="2"/>
    <w:qFormat/>
    <w:uiPriority w:val="9"/>
    <w:rPr>
      <w:rFonts w:asciiTheme="majorAscii" w:hAnsiTheme="majorAscii" w:eastAsiaTheme="majorEastAsia" w:cstheme="majorBidi"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2025-02-03T04:21:00Z</dcterms:created>
  <dc:creator>赵佳颖</dc:creator>
  <cp:lastModifiedBy>赵佳颖</cp:lastModifiedBy>
  <dcterms:modified xsi:type="dcterms:W3CDTF">2025-02-03T04:24:23Z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9BE90161D22B4C6AA50FA75DE18135D4_11</vt:lpwstr>
  </property>
  <property fmtid="{D5CDD505-2E9C-101B-9397-08002B2CF9AE}" pid="4" name="KSOTemplateDocerSaveRecord">
    <vt:lpwstr>eyJoZGlkIjoiZjJkZjFjNDAyNWQyYjM1Zjk4ZjM0ODc5OTc3NGE3YTQiLCJ1c2VySWQiOiI4ODk4MTA3NjkifQ==</vt:lpwstr>
  </property>
</Properties>
</file>